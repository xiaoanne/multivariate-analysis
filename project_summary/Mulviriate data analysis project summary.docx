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A7E6" w14:textId="63A7A6EE" w:rsidR="00003F8C" w:rsidRDefault="00E1632F" w:rsidP="0027593D">
      <w:pPr>
        <w:pStyle w:val="Heading1"/>
        <w:jc w:val="center"/>
      </w:pPr>
      <w:r>
        <w:t>Mul</w:t>
      </w:r>
      <w:r w:rsidR="00421E23">
        <w:t>ti</w:t>
      </w:r>
      <w:r>
        <w:t>v</w:t>
      </w:r>
      <w:r w:rsidR="00D43BF6">
        <w:t>a</w:t>
      </w:r>
      <w:r>
        <w:t>riate data analysis project summary</w:t>
      </w:r>
    </w:p>
    <w:p w14:paraId="68A7C9F5" w14:textId="703211EE" w:rsidR="00E1632F" w:rsidRDefault="00E1632F"/>
    <w:p w14:paraId="4BE6D8F0" w14:textId="0EDF8C8D" w:rsidR="0027593D" w:rsidRDefault="0056541A" w:rsidP="00121B54">
      <w:pPr>
        <w:pStyle w:val="Heading2"/>
      </w:pPr>
      <w:r>
        <w:t>P</w:t>
      </w:r>
      <w:r w:rsidR="00121B54" w:rsidRPr="00121B54">
        <w:t>urpose of MDS</w:t>
      </w:r>
    </w:p>
    <w:p w14:paraId="62060426" w14:textId="079DD517" w:rsidR="00121B54" w:rsidRDefault="00121B54" w:rsidP="00121B54"/>
    <w:p w14:paraId="4D0499CA" w14:textId="1FB49B90" w:rsidR="009E445F" w:rsidRDefault="009E445F" w:rsidP="00121B54">
      <w:r>
        <w:t>MDS serves 2 purposes:</w:t>
      </w:r>
    </w:p>
    <w:p w14:paraId="6EC0B3B5" w14:textId="352EA3E7" w:rsidR="009E445F" w:rsidRDefault="00504744" w:rsidP="009E445F">
      <w:pPr>
        <w:pStyle w:val="ListParagraph"/>
        <w:numPr>
          <w:ilvl w:val="0"/>
          <w:numId w:val="1"/>
        </w:numPr>
      </w:pPr>
      <w:r w:rsidRPr="00504744">
        <w:t>dimensionality reduction</w:t>
      </w:r>
    </w:p>
    <w:p w14:paraId="59529F05" w14:textId="653B1136" w:rsidR="00504744" w:rsidRDefault="00C10F0D" w:rsidP="00504744">
      <w:pPr>
        <w:ind w:left="720"/>
      </w:pPr>
      <w:r>
        <w:t>A</w:t>
      </w:r>
      <w:r w:rsidR="00BE2D12">
        <w:t xml:space="preserve">s the </w:t>
      </w:r>
      <w:r w:rsidR="0017694A">
        <w:t>real-world</w:t>
      </w:r>
      <w:r w:rsidR="00BE2D12">
        <w:t xml:space="preserve"> data comes with heaps of features and large collection, </w:t>
      </w:r>
      <w:r w:rsidR="00262DE5">
        <w:t>the data from various fields such as finical/environmental/</w:t>
      </w:r>
      <w:r w:rsidR="00EA4DDB">
        <w:t xml:space="preserve">biology </w:t>
      </w:r>
      <w:r w:rsidR="0044121A">
        <w:t xml:space="preserve">becomes very hard to read and understand. </w:t>
      </w:r>
      <w:r w:rsidR="00E074D0">
        <w:t xml:space="preserve">Just like PCA/LDA/Factor analysis </w:t>
      </w:r>
      <w:r w:rsidR="000D5F1E">
        <w:t>algorithms</w:t>
      </w:r>
      <w:r w:rsidR="00892681">
        <w:t>(2)</w:t>
      </w:r>
      <w:r w:rsidR="00E074D0">
        <w:t xml:space="preserve">, MDS can also be used to </w:t>
      </w:r>
      <w:r w:rsidR="000100BA">
        <w:t xml:space="preserve">reduce the data dimensionality from a higher dimension to a lower dimension </w:t>
      </w:r>
      <w:r w:rsidR="00735FD8">
        <w:t xml:space="preserve">to obtain a set of principle </w:t>
      </w:r>
      <w:r w:rsidR="00FE4BFD">
        <w:t>variables</w:t>
      </w:r>
      <w:r w:rsidR="00FE4BFD">
        <w:rPr>
          <w:noProof/>
        </w:rPr>
        <w:t xml:space="preserve"> (</w:t>
      </w:r>
      <w:r w:rsidR="00A1422B">
        <w:rPr>
          <w:noProof/>
        </w:rPr>
        <w:t>1)</w:t>
      </w:r>
      <w:r w:rsidR="00735FD8">
        <w:t xml:space="preserve">. </w:t>
      </w:r>
    </w:p>
    <w:p w14:paraId="16315307" w14:textId="45383FA6" w:rsidR="00FC18D1" w:rsidRDefault="00FC18D1" w:rsidP="00504744">
      <w:pPr>
        <w:ind w:left="720"/>
      </w:pPr>
      <w:r>
        <w:t>However</w:t>
      </w:r>
      <w:r w:rsidR="003275DF">
        <w:t>,</w:t>
      </w:r>
      <w:r>
        <w:t xml:space="preserve"> there are difference between MDS and PCA </w:t>
      </w:r>
      <w:r w:rsidR="00FE4BFD">
        <w:t>of</w:t>
      </w:r>
      <w:r>
        <w:t xml:space="preserve"> how to measure the similarity or dissimilarity between </w:t>
      </w:r>
      <w:r w:rsidR="00E30FBF">
        <w:t>variables or variable clusters.</w:t>
      </w:r>
    </w:p>
    <w:p w14:paraId="17647205" w14:textId="36262E40" w:rsidR="00E30FBF" w:rsidRDefault="003352D1" w:rsidP="00FF5265">
      <w:pPr>
        <w:pStyle w:val="ListParagraph"/>
        <w:numPr>
          <w:ilvl w:val="0"/>
          <w:numId w:val="1"/>
        </w:numPr>
      </w:pPr>
      <w:r>
        <w:t>V</w:t>
      </w:r>
      <w:r w:rsidR="008B1D3C">
        <w:t xml:space="preserve">isual representation </w:t>
      </w:r>
      <w:r w:rsidR="00B8131C">
        <w:t>technology</w:t>
      </w:r>
    </w:p>
    <w:p w14:paraId="2789D02C" w14:textId="6BA19853" w:rsidR="00B8131C" w:rsidRDefault="00F620C4" w:rsidP="00C1472C">
      <w:pPr>
        <w:ind w:left="720"/>
      </w:pPr>
      <w:r>
        <w:t>MDS can be used as a visual representation technology to display the similarity</w:t>
      </w:r>
      <w:r w:rsidR="00925CE3">
        <w:t xml:space="preserve"> or </w:t>
      </w:r>
      <w:r w:rsidR="00A658E3">
        <w:t>dissimilarity</w:t>
      </w:r>
      <w:r>
        <w:t xml:space="preserve"> between the data points. </w:t>
      </w:r>
      <w:r w:rsidR="00925CE3">
        <w:t>Given pairwise dissimilarities, reconstruct a map that preserves distances</w:t>
      </w:r>
      <w:r w:rsidR="001E50D6">
        <w:t xml:space="preserve"> is the goal of </w:t>
      </w:r>
      <w:r w:rsidR="00033285">
        <w:t>MDS (</w:t>
      </w:r>
      <w:r w:rsidR="00B55531">
        <w:t>3)</w:t>
      </w:r>
      <w:r w:rsidR="001E50D6">
        <w:t>.</w:t>
      </w:r>
    </w:p>
    <w:p w14:paraId="2D5E174B" w14:textId="430F9C06" w:rsidR="00402112" w:rsidRDefault="00402112" w:rsidP="00C1472C">
      <w:pPr>
        <w:ind w:left="720"/>
      </w:pPr>
      <w:r>
        <w:t>A famous example is:</w:t>
      </w:r>
      <w:r w:rsidR="009D263D">
        <w:t xml:space="preserve"> </w:t>
      </w:r>
      <w:r>
        <w:t>MDS reproduces the well-known two-dimensional color circle</w:t>
      </w:r>
      <w:r w:rsidR="0006132F">
        <w:t>.</w:t>
      </w:r>
    </w:p>
    <w:p w14:paraId="0853883A" w14:textId="03F50307" w:rsidR="009E445F" w:rsidRPr="00121B54" w:rsidRDefault="009E2BFB" w:rsidP="00121B54">
      <w:r>
        <w:tab/>
      </w:r>
    </w:p>
    <w:p w14:paraId="5D1FE991" w14:textId="74B65DBD" w:rsidR="00E1632F" w:rsidRDefault="00E1632F"/>
    <w:p w14:paraId="13370CBB" w14:textId="6845E873" w:rsidR="008D32E3" w:rsidRDefault="003A6709" w:rsidP="003A6709">
      <w:pPr>
        <w:pStyle w:val="Heading2"/>
      </w:pPr>
      <w:r>
        <w:t xml:space="preserve">How to measure </w:t>
      </w:r>
      <w:r w:rsidR="00571942">
        <w:t>d</w:t>
      </w:r>
      <w:r>
        <w:t xml:space="preserve">istance, dissimilarity and </w:t>
      </w:r>
      <w:r w:rsidR="004F0AF4">
        <w:t>similarity (</w:t>
      </w:r>
      <w:r w:rsidR="00CF06CE">
        <w:t>3)</w:t>
      </w:r>
    </w:p>
    <w:p w14:paraId="36834338" w14:textId="5CBF3308" w:rsidR="0005758E" w:rsidRDefault="0005758E"/>
    <w:p w14:paraId="2E159D56" w14:textId="3BA17D14" w:rsidR="00571942" w:rsidRDefault="00571942">
      <w:r>
        <w:t xml:space="preserve">To </w:t>
      </w:r>
      <w:r w:rsidR="00CF06CE">
        <w:t>measure the d</w:t>
      </w:r>
      <w:r>
        <w:t>istance, dissimilarity and similarity</w:t>
      </w:r>
      <w:r w:rsidR="004F0AF4">
        <w:t xml:space="preserve"> is the fundamental part of MDS. </w:t>
      </w:r>
      <w:r w:rsidR="00812731">
        <w:t xml:space="preserve">Euclidean or non-Euclidean distance can be chosen to measure the distance, what MDS does is to find an optimal configuration xi that gives dij ≈ </w:t>
      </w:r>
      <w:r w:rsidR="0003606E">
        <w:t>||</w:t>
      </w:r>
      <w:r w:rsidR="00812731">
        <w:t xml:space="preserve">xi </w:t>
      </w:r>
      <w:r w:rsidR="0003606E">
        <w:t>–</w:t>
      </w:r>
      <w:r w:rsidR="00812731">
        <w:t xml:space="preserve"> xj</w:t>
      </w:r>
      <w:r w:rsidR="0003606E">
        <w:t>||</w:t>
      </w:r>
      <w:r w:rsidR="00812731">
        <w:t xml:space="preserve"> as close as possible.</w:t>
      </w:r>
      <w:r w:rsidR="00AD70D9">
        <w:t xml:space="preserve"> </w:t>
      </w:r>
    </w:p>
    <w:p w14:paraId="498B9531" w14:textId="77777777" w:rsidR="00D16365" w:rsidRDefault="00430408">
      <w:r>
        <w:t>Use the dataset</w:t>
      </w:r>
      <w:r w:rsidR="00021FF5">
        <w:t>, select a few variables and calculate their distance.</w:t>
      </w:r>
    </w:p>
    <w:p w14:paraId="4BE4D97A" w14:textId="6A273A74" w:rsidR="0005758E" w:rsidRDefault="00D16365">
      <w:r>
        <w:t>State the process of minimizing the stress/</w:t>
      </w:r>
      <w:r w:rsidR="00392FE1">
        <w:t>dissimilarity with examples.</w:t>
      </w:r>
    </w:p>
    <w:p w14:paraId="7DFA7610" w14:textId="6D85F4AA" w:rsidR="00392FE1" w:rsidRDefault="005B3C55">
      <w:r>
        <w:t xml:space="preserve">Plot the </w:t>
      </w:r>
      <w:r w:rsidR="00DE22BE">
        <w:t>dissimilarity</w:t>
      </w:r>
      <w:r w:rsidR="00C708B2">
        <w:t xml:space="preserve"> with R and </w:t>
      </w:r>
      <w:r w:rsidR="00DE22BE">
        <w:t>interprete</w:t>
      </w:r>
      <w:r w:rsidR="00C708B2">
        <w:t xml:space="preserve"> the results.</w:t>
      </w:r>
    </w:p>
    <w:p w14:paraId="08DE3437" w14:textId="4F85C63F" w:rsidR="0005758E" w:rsidRDefault="0005758E"/>
    <w:p w14:paraId="0081B6EF" w14:textId="68F31370" w:rsidR="006C3F5E" w:rsidRDefault="006C3F5E" w:rsidP="00821BBB">
      <w:pPr>
        <w:pStyle w:val="Heading2"/>
      </w:pPr>
    </w:p>
    <w:p w14:paraId="6DBDC387" w14:textId="24030A4E" w:rsidR="00821BBB" w:rsidRDefault="00AA1C79" w:rsidP="00821BBB">
      <w:pPr>
        <w:pStyle w:val="Heading2"/>
      </w:pPr>
      <w:r w:rsidRPr="00AA1C79">
        <w:t>Choose a method and explain how t</w:t>
      </w:r>
      <w:r w:rsidR="00183D70">
        <w:t>o implement</w:t>
      </w:r>
      <w:r w:rsidRPr="00AA1C79">
        <w:t xml:space="preserve"> it</w:t>
      </w:r>
    </w:p>
    <w:p w14:paraId="23AF1A58" w14:textId="0F926ACD" w:rsidR="00821BBB" w:rsidRDefault="00821BBB" w:rsidP="00821BBB"/>
    <w:p w14:paraId="503D9CAC" w14:textId="35F0CB53" w:rsidR="006C3F5E" w:rsidRDefault="00821BBB" w:rsidP="006C3F5E">
      <w:r>
        <w:t xml:space="preserve">There are a few methods which can be used by MDS, </w:t>
      </w:r>
      <w:r w:rsidR="00AA1C79" w:rsidRPr="00AA1C79">
        <w:t>such as INDSCAL</w:t>
      </w:r>
      <w:r w:rsidR="003D729F">
        <w:t xml:space="preserve"> (</w:t>
      </w:r>
      <w:r w:rsidR="003D729F" w:rsidRPr="003D729F">
        <w:t>INDividual Differences SCALing</w:t>
      </w:r>
      <w:r w:rsidR="003D729F">
        <w:t>)</w:t>
      </w:r>
      <w:r w:rsidR="00AA1C79" w:rsidRPr="00AA1C79">
        <w:t>, SINDSCAL</w:t>
      </w:r>
      <w:r w:rsidR="003D729F">
        <w:t xml:space="preserve"> (</w:t>
      </w:r>
      <w:r w:rsidR="003D729F">
        <w:rPr>
          <w:rFonts w:ascii="Arial" w:hAnsi="Arial" w:cs="Arial"/>
          <w:color w:val="4D5156"/>
          <w:sz w:val="21"/>
          <w:szCs w:val="21"/>
          <w:shd w:val="clear" w:color="auto" w:fill="FFFFFF"/>
        </w:rPr>
        <w:t>a variation of INDSCAL</w:t>
      </w:r>
      <w:r w:rsidR="003D729F">
        <w:t>)</w:t>
      </w:r>
      <w:r w:rsidR="00AA1C79" w:rsidRPr="00AA1C79">
        <w:t xml:space="preserve">, </w:t>
      </w:r>
      <w:r w:rsidR="008477AB">
        <w:t xml:space="preserve">other program application that can be used to analyse similarity judgements such as </w:t>
      </w:r>
      <w:r w:rsidR="00AA1C79" w:rsidRPr="00AA1C79">
        <w:t>POLYCON</w:t>
      </w:r>
      <w:r w:rsidR="008477AB">
        <w:t xml:space="preserve">, </w:t>
      </w:r>
      <w:r w:rsidR="00AA1C79" w:rsidRPr="00AA1C79">
        <w:t>ALSCAL</w:t>
      </w:r>
      <w:r w:rsidR="00087B14">
        <w:t xml:space="preserve"> </w:t>
      </w:r>
      <w:r w:rsidR="008477AB">
        <w:t>and</w:t>
      </w:r>
      <w:bookmarkStart w:id="0" w:name="_GoBack"/>
      <w:bookmarkEnd w:id="0"/>
      <w:r w:rsidR="00AA1C79" w:rsidRPr="00AA1C79">
        <w:t xml:space="preserve"> KYST</w:t>
      </w:r>
      <w:r>
        <w:t>.</w:t>
      </w:r>
    </w:p>
    <w:p w14:paraId="719A8C03" w14:textId="4B5578CA" w:rsidR="00821BBB" w:rsidRDefault="00821BBB" w:rsidP="006C3F5E">
      <w:r>
        <w:lastRenderedPageBreak/>
        <w:t xml:space="preserve">Choose an interesting one or two, explain the process of how the method works, and explain the distance/similarity/dissimilarity </w:t>
      </w:r>
      <w:r w:rsidR="002D6FE3">
        <w:t xml:space="preserve">calculating and result if </w:t>
      </w:r>
      <w:r w:rsidR="00DF7995">
        <w:t>cho</w:t>
      </w:r>
      <w:r w:rsidR="0033682F">
        <w:t>o</w:t>
      </w:r>
      <w:r w:rsidR="00DF7995">
        <w:t>se</w:t>
      </w:r>
      <w:r w:rsidR="002D6FE3">
        <w:t xml:space="preserve"> a </w:t>
      </w:r>
      <w:r w:rsidR="00DF7995">
        <w:t>specific method</w:t>
      </w:r>
      <w:r w:rsidR="002D6FE3">
        <w:t>.</w:t>
      </w:r>
      <w:r w:rsidR="003560B6">
        <w:t xml:space="preserve"> </w:t>
      </w:r>
    </w:p>
    <w:p w14:paraId="2907CC95" w14:textId="132F198A" w:rsidR="003560B6" w:rsidRDefault="003560B6" w:rsidP="006C3F5E">
      <w:r>
        <w:t>Analysis the difference between 2 methods if possible.</w:t>
      </w:r>
    </w:p>
    <w:p w14:paraId="3CA6E1AC" w14:textId="77777777" w:rsidR="002D6FE3" w:rsidRPr="006C3F5E" w:rsidRDefault="002D6FE3" w:rsidP="006C3F5E"/>
    <w:p w14:paraId="210DA697" w14:textId="23BCB028" w:rsidR="006C3F5E" w:rsidRDefault="006C3F5E" w:rsidP="006C3F5E"/>
    <w:p w14:paraId="18BEC0B1" w14:textId="77777777" w:rsidR="006C3F5E" w:rsidRPr="006C3F5E" w:rsidRDefault="006C3F5E" w:rsidP="006C3F5E"/>
    <w:p w14:paraId="5A13356D" w14:textId="3C50BD7A" w:rsidR="0005758E" w:rsidRDefault="0005758E" w:rsidP="008D32E3">
      <w:pPr>
        <w:pStyle w:val="Heading2"/>
      </w:pPr>
      <w:r>
        <w:t>Reference</w:t>
      </w:r>
    </w:p>
    <w:p w14:paraId="765187F8" w14:textId="52CCBB68" w:rsidR="0005758E" w:rsidRDefault="008477AB" w:rsidP="0005758E">
      <w:pPr>
        <w:pStyle w:val="ListParagraph"/>
        <w:numPr>
          <w:ilvl w:val="0"/>
          <w:numId w:val="2"/>
        </w:numPr>
      </w:pPr>
      <w:hyperlink r:id="rId6" w:history="1">
        <w:r w:rsidR="0005758E">
          <w:rPr>
            <w:rStyle w:val="Hyperlink"/>
          </w:rPr>
          <w:t>https://medium.com/datadriveninvestor/the-multidimensional-scaling-mds-algorithm-for-dimensionality-reduction-9211f7fa5345</w:t>
        </w:r>
      </w:hyperlink>
    </w:p>
    <w:p w14:paraId="133E655E" w14:textId="409241BE" w:rsidR="0005758E" w:rsidRDefault="008477AB" w:rsidP="0005758E">
      <w:pPr>
        <w:pStyle w:val="ListParagraph"/>
        <w:numPr>
          <w:ilvl w:val="0"/>
          <w:numId w:val="2"/>
        </w:numPr>
      </w:pPr>
      <w:hyperlink r:id="rId7" w:history="1">
        <w:r w:rsidR="00FC4A3A">
          <w:rPr>
            <w:rStyle w:val="Hyperlink"/>
          </w:rPr>
          <w:t>https://www.statisticshowto.com/multidimensional-scaling/</w:t>
        </w:r>
      </w:hyperlink>
    </w:p>
    <w:p w14:paraId="45F0F243" w14:textId="455B8990" w:rsidR="00FC4A3A" w:rsidRPr="0005758E" w:rsidRDefault="008477AB" w:rsidP="0005758E">
      <w:pPr>
        <w:pStyle w:val="ListParagraph"/>
        <w:numPr>
          <w:ilvl w:val="0"/>
          <w:numId w:val="2"/>
        </w:numPr>
      </w:pPr>
      <w:hyperlink r:id="rId8" w:history="1">
        <w:r w:rsidR="00722165">
          <w:rPr>
            <w:rStyle w:val="Hyperlink"/>
          </w:rPr>
          <w:t>https://www.stat.pitt.edu/sungkyu/course/2221Fall13/lec8_mds_combined.pdf</w:t>
        </w:r>
      </w:hyperlink>
    </w:p>
    <w:sectPr w:rsidR="00FC4A3A" w:rsidRPr="0005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A41EE"/>
    <w:multiLevelType w:val="hybridMultilevel"/>
    <w:tmpl w:val="0B16C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7B15"/>
    <w:multiLevelType w:val="hybridMultilevel"/>
    <w:tmpl w:val="6BFACE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F"/>
    <w:rsid w:val="00003F8C"/>
    <w:rsid w:val="000100BA"/>
    <w:rsid w:val="00021FF5"/>
    <w:rsid w:val="00033285"/>
    <w:rsid w:val="0003606E"/>
    <w:rsid w:val="0005758E"/>
    <w:rsid w:val="0006132F"/>
    <w:rsid w:val="00087B14"/>
    <w:rsid w:val="000D5F1E"/>
    <w:rsid w:val="00121B54"/>
    <w:rsid w:val="0017694A"/>
    <w:rsid w:val="00183D70"/>
    <w:rsid w:val="001E50D6"/>
    <w:rsid w:val="00262DE5"/>
    <w:rsid w:val="0027593D"/>
    <w:rsid w:val="002D6FE3"/>
    <w:rsid w:val="00324E3C"/>
    <w:rsid w:val="003275DF"/>
    <w:rsid w:val="00330BD6"/>
    <w:rsid w:val="003352D1"/>
    <w:rsid w:val="0033682F"/>
    <w:rsid w:val="003560B6"/>
    <w:rsid w:val="00392FE1"/>
    <w:rsid w:val="003A6709"/>
    <w:rsid w:val="003D729F"/>
    <w:rsid w:val="00402112"/>
    <w:rsid w:val="00421E23"/>
    <w:rsid w:val="00430408"/>
    <w:rsid w:val="0044121A"/>
    <w:rsid w:val="004F0AF4"/>
    <w:rsid w:val="00504744"/>
    <w:rsid w:val="0056541A"/>
    <w:rsid w:val="00571942"/>
    <w:rsid w:val="005B3C55"/>
    <w:rsid w:val="006C3F5E"/>
    <w:rsid w:val="00722165"/>
    <w:rsid w:val="00735FD8"/>
    <w:rsid w:val="007E7FB3"/>
    <w:rsid w:val="00812731"/>
    <w:rsid w:val="00821BBB"/>
    <w:rsid w:val="008477AB"/>
    <w:rsid w:val="00892681"/>
    <w:rsid w:val="008B1D3C"/>
    <w:rsid w:val="008D32E3"/>
    <w:rsid w:val="00925100"/>
    <w:rsid w:val="00925CE3"/>
    <w:rsid w:val="00926D43"/>
    <w:rsid w:val="0094581D"/>
    <w:rsid w:val="009515EC"/>
    <w:rsid w:val="009D263D"/>
    <w:rsid w:val="009E2BFB"/>
    <w:rsid w:val="009E445F"/>
    <w:rsid w:val="00A1422B"/>
    <w:rsid w:val="00A658E3"/>
    <w:rsid w:val="00AA1C79"/>
    <w:rsid w:val="00AD70D9"/>
    <w:rsid w:val="00B55531"/>
    <w:rsid w:val="00B8131C"/>
    <w:rsid w:val="00BE2D12"/>
    <w:rsid w:val="00C10F0D"/>
    <w:rsid w:val="00C1472C"/>
    <w:rsid w:val="00C53A0B"/>
    <w:rsid w:val="00C708B2"/>
    <w:rsid w:val="00CE736F"/>
    <w:rsid w:val="00CF06CE"/>
    <w:rsid w:val="00D16365"/>
    <w:rsid w:val="00D43BF6"/>
    <w:rsid w:val="00D771B0"/>
    <w:rsid w:val="00DC18E2"/>
    <w:rsid w:val="00DE22BE"/>
    <w:rsid w:val="00DF7995"/>
    <w:rsid w:val="00E074D0"/>
    <w:rsid w:val="00E1632F"/>
    <w:rsid w:val="00E23342"/>
    <w:rsid w:val="00E30FBF"/>
    <w:rsid w:val="00E36073"/>
    <w:rsid w:val="00EA4DDB"/>
    <w:rsid w:val="00F21C39"/>
    <w:rsid w:val="00F620C4"/>
    <w:rsid w:val="00FC18D1"/>
    <w:rsid w:val="00FC4A3A"/>
    <w:rsid w:val="00FE4BFD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124"/>
  <w15:chartTrackingRefBased/>
  <w15:docId w15:val="{D7FB41FD-3948-4EFA-B302-641FF55A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4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7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pitt.edu/sungkyu/course/2221Fall13/lec8_mds_combined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isticshowto.com/multidimensional-scal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datadriveninvestor/the-multidimensional-scaling-mds-algorithm-for-dimensionality-reduction-9211f7fa534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{36CA80EB-6475-4665-8DD5-7DD0B15F8609}</b:Guid>
    <b:Author>
      <b:Author>
        <b:NameList>
          <b:Person>
            <b:Last>https://medium.com/datadriveninvestor/the-multidimensional-scaling-mds-algorithm-for-dimensionality-reduction-9211f7fa5345</b:Last>
          </b:Person>
        </b:NameList>
      </b:Author>
    </b:Author>
    <b:RefOrder>2</b:RefOrder>
  </b:Source>
  <b:Source>
    <b:Tag>1</b:Tag>
    <b:SourceType>InternetSite</b:SourceType>
    <b:Guid>{11E38727-A173-41CF-A7B4-92B6D056E1DF}</b:Guid>
    <b:Author>
      <b:Author>
        <b:NameList>
          <b:Person>
            <b:Last>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187F3C-CB3E-4D9A-BF71-AE3A36F24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Anne Wang</cp:lastModifiedBy>
  <cp:revision>87</cp:revision>
  <dcterms:created xsi:type="dcterms:W3CDTF">2020-04-05T06:00:00Z</dcterms:created>
  <dcterms:modified xsi:type="dcterms:W3CDTF">2020-04-16T20:59:00Z</dcterms:modified>
</cp:coreProperties>
</file>